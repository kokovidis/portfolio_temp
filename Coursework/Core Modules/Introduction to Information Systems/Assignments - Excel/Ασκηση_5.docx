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4A" w:rsidRPr="00AC7A4A" w:rsidRDefault="00AC7A4A" w:rsidP="008F4883">
      <w:pPr>
        <w:jc w:val="center"/>
        <w:rPr>
          <w:rStyle w:val="a3"/>
        </w:rPr>
      </w:pPr>
      <w:r w:rsidRPr="00AC7A4A">
        <w:rPr>
          <w:rStyle w:val="a3"/>
        </w:rPr>
        <w:t>Τελευταία  Άσκηση στο Word</w:t>
      </w:r>
    </w:p>
    <w:p w:rsidR="00AC7A4A" w:rsidRPr="00AC7A4A" w:rsidRDefault="008F4883" w:rsidP="008F4883">
      <w:pPr>
        <w:jc w:val="center"/>
        <w:rPr>
          <w:rStyle w:val="a3"/>
        </w:rPr>
      </w:pPr>
      <w:r>
        <w:rPr>
          <w:rStyle w:val="a3"/>
        </w:rPr>
        <w:t>κοκοβίδησ συμεων</w:t>
      </w:r>
    </w:p>
    <w:p w:rsidR="00AC7A4A" w:rsidRPr="00AC7A4A" w:rsidRDefault="00AC7A4A" w:rsidP="00AC7A4A">
      <w:pPr>
        <w:jc w:val="center"/>
        <w:rPr>
          <w:rStyle w:val="a3"/>
        </w:rPr>
      </w:pPr>
      <w:r w:rsidRPr="00AC7A4A">
        <w:rPr>
          <w:rStyle w:val="a3"/>
        </w:rPr>
        <w:t>Θεσσαλονίκη 2013</w:t>
      </w:r>
    </w:p>
    <w:p w:rsidR="00AC7A4A" w:rsidRPr="00AC7A4A" w:rsidRDefault="00AC7A4A" w:rsidP="00AC7A4A">
      <w:pPr>
        <w:jc w:val="center"/>
        <w:rPr>
          <w:rStyle w:val="a3"/>
        </w:rPr>
      </w:pPr>
    </w:p>
    <w:p w:rsidR="008F4883" w:rsidRPr="008F4883" w:rsidRDefault="00AC7A4A" w:rsidP="008F4883">
      <w:pPr>
        <w:rPr>
          <w:i/>
          <w:sz w:val="44"/>
          <w:szCs w:val="44"/>
        </w:rPr>
      </w:pPr>
      <w:r>
        <w:rPr>
          <w:i/>
          <w:sz w:val="44"/>
          <w:szCs w:val="44"/>
        </w:rPr>
        <w:br w:type="page"/>
      </w:r>
    </w:p>
    <w:p w:rsidR="008F4883" w:rsidRDefault="008F4883" w:rsidP="008F4883">
      <w:pPr>
        <w:tabs>
          <w:tab w:val="left" w:pos="567"/>
          <w:tab w:val="center" w:pos="3402"/>
          <w:tab w:val="right" w:pos="6804"/>
          <w:tab w:val="bar" w:pos="6861"/>
          <w:tab w:val="left" w:pos="6946"/>
        </w:tabs>
        <w:rPr>
          <w:sz w:val="24"/>
          <w:szCs w:val="24"/>
        </w:rPr>
      </w:pPr>
    </w:p>
    <w:p w:rsidR="008F4883" w:rsidRDefault="008F4883" w:rsidP="008F4883">
      <w:pPr>
        <w:tabs>
          <w:tab w:val="left" w:pos="567"/>
          <w:tab w:val="center" w:pos="3402"/>
          <w:tab w:val="right" w:pos="6804"/>
          <w:tab w:val="bar" w:pos="6861"/>
          <w:tab w:val="left" w:pos="6946"/>
        </w:tabs>
        <w:rPr>
          <w:sz w:val="24"/>
          <w:szCs w:val="24"/>
        </w:rPr>
      </w:pPr>
    </w:p>
    <w:p w:rsidR="00AC7A4A" w:rsidRDefault="00AC7A4A" w:rsidP="008F4883">
      <w:pPr>
        <w:tabs>
          <w:tab w:val="left" w:pos="567"/>
          <w:tab w:val="center" w:pos="3402"/>
          <w:tab w:val="right" w:pos="6804"/>
          <w:tab w:val="bar" w:pos="6861"/>
          <w:tab w:val="left" w:pos="6946"/>
        </w:tabs>
        <w:rPr>
          <w:sz w:val="24"/>
          <w:szCs w:val="24"/>
        </w:rPr>
      </w:pPr>
      <w:r>
        <w:rPr>
          <w:sz w:val="24"/>
          <w:szCs w:val="24"/>
        </w:rPr>
        <w:t xml:space="preserve">Όνομα </w:t>
      </w:r>
      <w:r>
        <w:rPr>
          <w:sz w:val="24"/>
          <w:szCs w:val="24"/>
        </w:rPr>
        <w:tab/>
        <w:t>Πόλη</w:t>
      </w:r>
      <w:r>
        <w:rPr>
          <w:sz w:val="24"/>
          <w:szCs w:val="24"/>
        </w:rPr>
        <w:tab/>
        <w:t>Κόστος</w:t>
      </w:r>
      <w:r w:rsidR="00112A35">
        <w:rPr>
          <w:sz w:val="24"/>
          <w:szCs w:val="24"/>
        </w:rPr>
        <w:tab/>
        <w:t>Πλατφόρμα</w:t>
      </w:r>
    </w:p>
    <w:p w:rsidR="00AC7A4A" w:rsidRDefault="00AC7A4A" w:rsidP="008F4883">
      <w:pPr>
        <w:tabs>
          <w:tab w:val="left" w:pos="567"/>
          <w:tab w:val="center" w:leader="underscore" w:pos="3402"/>
          <w:tab w:val="right" w:leader="underscore" w:pos="6804"/>
          <w:tab w:val="bar" w:pos="6861"/>
          <w:tab w:val="left" w:leader="underscore" w:pos="6946"/>
        </w:tabs>
        <w:rPr>
          <w:sz w:val="24"/>
          <w:szCs w:val="24"/>
          <w:u w:val="single"/>
        </w:rPr>
      </w:pPr>
      <w:r w:rsidRPr="00112A35">
        <w:rPr>
          <w:sz w:val="24"/>
          <w:szCs w:val="24"/>
          <w:u w:val="single"/>
        </w:rPr>
        <w:t>Φοιτητή</w:t>
      </w:r>
      <w:r w:rsidRPr="00112A35">
        <w:rPr>
          <w:sz w:val="24"/>
          <w:szCs w:val="24"/>
          <w:u w:val="single"/>
        </w:rPr>
        <w:tab/>
        <w:t>Προορισμού</w:t>
      </w:r>
      <w:r w:rsidRPr="00112A35">
        <w:rPr>
          <w:sz w:val="24"/>
          <w:szCs w:val="24"/>
          <w:u w:val="single"/>
        </w:rPr>
        <w:tab/>
        <w:t>Εισιτηρίου</w:t>
      </w:r>
      <w:r w:rsidR="00112A35">
        <w:rPr>
          <w:sz w:val="24"/>
          <w:szCs w:val="24"/>
          <w:u w:val="single"/>
        </w:rPr>
        <w:tab/>
        <w:t>Αναχώρησης</w:t>
      </w:r>
    </w:p>
    <w:p w:rsidR="00112A35" w:rsidRDefault="00112A35" w:rsidP="008F4883">
      <w:pPr>
        <w:tabs>
          <w:tab w:val="left" w:pos="567"/>
          <w:tab w:val="center" w:leader="dot" w:pos="3402"/>
          <w:tab w:val="right" w:leader="dot" w:pos="6804"/>
          <w:tab w:val="bar" w:pos="6861"/>
          <w:tab w:val="left" w:pos="6946"/>
        </w:tabs>
        <w:rPr>
          <w:sz w:val="24"/>
          <w:szCs w:val="24"/>
        </w:rPr>
      </w:pPr>
      <w:r>
        <w:rPr>
          <w:sz w:val="24"/>
          <w:szCs w:val="24"/>
        </w:rPr>
        <w:t>Γιώργος</w:t>
      </w:r>
      <w:r>
        <w:rPr>
          <w:sz w:val="24"/>
          <w:szCs w:val="24"/>
        </w:rPr>
        <w:tab/>
        <w:t>Αθήνα</w:t>
      </w:r>
      <w:r>
        <w:rPr>
          <w:sz w:val="24"/>
          <w:szCs w:val="24"/>
        </w:rPr>
        <w:tab/>
        <w:t>167,45 €</w:t>
      </w:r>
      <w:r>
        <w:rPr>
          <w:sz w:val="24"/>
          <w:szCs w:val="24"/>
        </w:rPr>
        <w:tab/>
        <w:t>3</w:t>
      </w:r>
    </w:p>
    <w:p w:rsidR="00112A35" w:rsidRDefault="00112A35" w:rsidP="008F4883">
      <w:pPr>
        <w:tabs>
          <w:tab w:val="left" w:pos="567"/>
          <w:tab w:val="center" w:leader="dot" w:pos="3402"/>
          <w:tab w:val="right" w:leader="dot" w:pos="6804"/>
          <w:tab w:val="bar" w:pos="6861"/>
          <w:tab w:val="left" w:pos="6946"/>
        </w:tabs>
        <w:rPr>
          <w:sz w:val="24"/>
          <w:szCs w:val="24"/>
        </w:rPr>
      </w:pPr>
      <w:r>
        <w:rPr>
          <w:sz w:val="24"/>
          <w:szCs w:val="24"/>
        </w:rPr>
        <w:t>Μαρία</w:t>
      </w:r>
      <w:r>
        <w:rPr>
          <w:sz w:val="24"/>
          <w:szCs w:val="24"/>
        </w:rPr>
        <w:tab/>
        <w:t>Βέροια</w:t>
      </w:r>
      <w:r>
        <w:rPr>
          <w:sz w:val="24"/>
          <w:szCs w:val="24"/>
        </w:rPr>
        <w:tab/>
        <w:t>14,3 €</w:t>
      </w:r>
      <w:r>
        <w:rPr>
          <w:sz w:val="24"/>
          <w:szCs w:val="24"/>
        </w:rPr>
        <w:tab/>
        <w:t>6</w:t>
      </w:r>
    </w:p>
    <w:p w:rsidR="00112A35" w:rsidRDefault="00112A35" w:rsidP="008F4883">
      <w:pPr>
        <w:tabs>
          <w:tab w:val="left" w:pos="567"/>
          <w:tab w:val="center" w:leader="dot" w:pos="3402"/>
          <w:tab w:val="right" w:leader="dot" w:pos="6804"/>
          <w:tab w:val="bar" w:pos="6861"/>
          <w:tab w:val="left" w:pos="6946"/>
        </w:tabs>
        <w:rPr>
          <w:sz w:val="24"/>
          <w:szCs w:val="24"/>
        </w:rPr>
      </w:pPr>
      <w:r>
        <w:rPr>
          <w:sz w:val="24"/>
          <w:szCs w:val="24"/>
        </w:rPr>
        <w:t>Κώστας</w:t>
      </w:r>
      <w:r>
        <w:rPr>
          <w:sz w:val="24"/>
          <w:szCs w:val="24"/>
        </w:rPr>
        <w:tab/>
        <w:t>Κοζάνη</w:t>
      </w:r>
      <w:r>
        <w:rPr>
          <w:sz w:val="24"/>
          <w:szCs w:val="24"/>
        </w:rPr>
        <w:tab/>
        <w:t>1234,45 €</w:t>
      </w:r>
      <w:r>
        <w:rPr>
          <w:sz w:val="24"/>
          <w:szCs w:val="24"/>
        </w:rPr>
        <w:tab/>
        <w:t>17</w:t>
      </w:r>
    </w:p>
    <w:p w:rsidR="00112A35" w:rsidRDefault="00112A35" w:rsidP="00112A35">
      <w:pPr>
        <w:rPr>
          <w:sz w:val="24"/>
          <w:szCs w:val="24"/>
        </w:rPr>
      </w:pPr>
    </w:p>
    <w:p w:rsidR="00EF0C4C" w:rsidRPr="008F4883" w:rsidRDefault="00EF0C4C"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EF0C4C" w:rsidRPr="008F4883" w:rsidRDefault="00EF0C4C"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EF0C4C" w:rsidRDefault="00EF0C4C"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pPr>
    </w:p>
    <w:p w:rsidR="008F4883" w:rsidRP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24"/>
          <w:szCs w:val="24"/>
          <w:lang w:eastAsia="el-GR"/>
        </w:rPr>
        <w:sectPr w:rsidR="008F4883" w:rsidRPr="008F4883" w:rsidSect="008F4883">
          <w:headerReference w:type="even" r:id="rId7"/>
          <w:headerReference w:type="default" r:id="rId8"/>
          <w:footerReference w:type="even" r:id="rId9"/>
          <w:footerReference w:type="default" r:id="rId10"/>
          <w:headerReference w:type="first" r:id="rId11"/>
          <w:pgSz w:w="11906" w:h="16838" w:code="9"/>
          <w:pgMar w:top="1134" w:right="1440" w:bottom="1440" w:left="1440" w:header="709" w:footer="709" w:gutter="0"/>
          <w:cols w:space="708"/>
          <w:vAlign w:val="center"/>
          <w:titlePg/>
          <w:docGrid w:linePitch="360"/>
        </w:sect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8"/>
          <w:szCs w:val="28"/>
          <w:lang w:eastAsia="el-GR"/>
        </w:rPr>
      </w:pPr>
    </w:p>
    <w:p w:rsidR="008F4883" w:rsidRDefault="008F4883" w:rsidP="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rFonts w:eastAsia="Times New Roman" w:cs="Courier New"/>
          <w:color w:val="000000"/>
          <w:sz w:val="28"/>
          <w:szCs w:val="28"/>
          <w:lang w:eastAsia="el-GR"/>
        </w:rPr>
      </w:pPr>
    </w:p>
    <w:p w:rsidR="008F4883" w:rsidRDefault="008F4883" w:rsidP="008F4883">
      <w:pPr>
        <w:rPr>
          <w:sz w:val="24"/>
          <w:szCs w:val="24"/>
        </w:rPr>
        <w:sectPr w:rsidR="008F4883" w:rsidSect="008F4883">
          <w:type w:val="continuous"/>
          <w:pgSz w:w="11906" w:h="16838"/>
          <w:pgMar w:top="284" w:right="1440" w:bottom="1440" w:left="1440" w:header="708" w:footer="708" w:gutter="0"/>
          <w:cols w:space="708"/>
          <w:docGrid w:linePitch="360"/>
        </w:sectPr>
      </w:pPr>
    </w:p>
    <w:p w:rsidR="008F4883" w:rsidRPr="008F4883" w:rsidRDefault="008F4883" w:rsidP="008F4883">
      <w:pPr>
        <w:rPr>
          <w:rFonts w:asciiTheme="majorHAnsi" w:hAnsiTheme="majorHAnsi"/>
          <w:sz w:val="24"/>
          <w:szCs w:val="24"/>
        </w:rPr>
      </w:pPr>
    </w:p>
    <w:p w:rsidR="008F4883" w:rsidRDefault="008F4883" w:rsidP="008F4883">
      <w:pPr>
        <w:rPr>
          <w:rFonts w:asciiTheme="majorHAnsi" w:hAnsiTheme="majorHAnsi"/>
          <w:sz w:val="24"/>
          <w:szCs w:val="24"/>
        </w:rPr>
        <w:sectPr w:rsidR="008F4883" w:rsidSect="008F4883">
          <w:type w:val="continuous"/>
          <w:pgSz w:w="11906" w:h="16838"/>
          <w:pgMar w:top="284" w:right="1440" w:bottom="1440" w:left="1440" w:header="708" w:footer="708" w:gutter="0"/>
          <w:cols w:space="708"/>
          <w:docGrid w:linePitch="360"/>
        </w:sectPr>
      </w:pPr>
    </w:p>
    <w:p w:rsidR="008F4883" w:rsidRPr="008F4883" w:rsidRDefault="008F4883" w:rsidP="008F4883">
      <w:pPr>
        <w:rPr>
          <w:rFonts w:asciiTheme="majorHAnsi" w:hAnsiTheme="majorHAnsi"/>
          <w:sz w:val="24"/>
          <w:szCs w:val="24"/>
        </w:rPr>
      </w:pPr>
      <w:r w:rsidRPr="008F4883">
        <w:rPr>
          <w:rFonts w:asciiTheme="majorHAnsi" w:hAnsiTheme="majorHAnsi"/>
          <w:sz w:val="24"/>
          <w:szCs w:val="24"/>
        </w:rPr>
        <w:lastRenderedPageBreak/>
        <w:t>Το μπαμπού αποτελεί ένα σημαντικό κομμάτι με πολλαπλή χρησιμότητα για την οικονομία και τον πολιτισμό πολλών χωρών. Στην εταιρεία Wide World Importers, εισάγουμε ποικίλα προϊόντα οικιακής διακόσμησης τα οποία είναι φτιαγμένα από μπαμπού. Αν όμως θέλετε να δώσετε τροπικό χρώμα στον κήπο σας, αλλά και στο σπίτι σας, δοκιμάστε να φυτέψετε μπαμπού από ένα ή περισσότερα είδη που χρησιμοποιούνται για αρχιτεκτονική κήπων.</w:t>
      </w:r>
    </w:p>
    <w:p w:rsidR="008F4883" w:rsidRDefault="008F4883" w:rsidP="008F4883">
      <w:pPr>
        <w:rPr>
          <w:rFonts w:asciiTheme="majorHAnsi" w:hAnsiTheme="majorHAnsi"/>
          <w:sz w:val="24"/>
          <w:szCs w:val="24"/>
        </w:rPr>
      </w:pPr>
      <w:r w:rsidRPr="008F4883">
        <w:rPr>
          <w:rFonts w:asciiTheme="majorHAnsi" w:hAnsiTheme="majorHAnsi"/>
          <w:sz w:val="24"/>
          <w:szCs w:val="24"/>
        </w:rPr>
        <w:t xml:space="preserve">Υπάρχει δυνατότητα επιλογής ανάμεσα σε δύο διαφορετικές κατηγορίες, ανάλογα με την εμφάνιση που θέλετε να επιτύχετε και το χρόνο συντήρησης που μπορείτε να επενδύσετε: μπαμπού που αναπτύσσεται σε συστάδες και </w:t>
      </w:r>
    </w:p>
    <w:p w:rsidR="008F4883" w:rsidRDefault="008F4883" w:rsidP="008F4883">
      <w:pPr>
        <w:rPr>
          <w:rFonts w:asciiTheme="majorHAnsi" w:hAnsiTheme="majorHAnsi"/>
          <w:sz w:val="24"/>
          <w:szCs w:val="24"/>
        </w:rPr>
      </w:pPr>
    </w:p>
    <w:p w:rsidR="008F4883" w:rsidRPr="008F4883" w:rsidRDefault="008F4883" w:rsidP="008F4883">
      <w:pPr>
        <w:rPr>
          <w:rFonts w:asciiTheme="majorHAnsi" w:hAnsiTheme="majorHAnsi"/>
          <w:sz w:val="24"/>
          <w:szCs w:val="24"/>
        </w:rPr>
      </w:pPr>
      <w:r w:rsidRPr="008F4883">
        <w:rPr>
          <w:rFonts w:asciiTheme="majorHAnsi" w:hAnsiTheme="majorHAnsi"/>
          <w:sz w:val="24"/>
          <w:szCs w:val="24"/>
        </w:rPr>
        <w:lastRenderedPageBreak/>
        <w:t>μπαμπού με υπόγεια ριζώματα. Η δεύτερη κατηγορία χαρακτηρίζεται από την ανάπτυξη υπόγειων ριζών που μπορούν να φτάσουν μακριά από το γονικό φυτό. Μπορούν να περικλειστούν εύκολα με χρήση είτε της μεθόδου των αυλακιών είτε της μεθόδου περιφράξεων, οι οποίες περιγράφονται παρακάτω. Τα είδη μπαμπού με υπόγεια ριζώματα αποτελούν ιδανική λύση για φράκτες ή παραπετάσματα. Τα φυτά μπαμπού συστάδων έχουν πολύ μικρά ριζικά συστήματα, τα οποία δεν μεγαλώνουν παραπάνω από μερικά εκατοστά το χρόνο. Είναι λιγότερο ανθεκτικά στο κρύο απ? ότι τα μπαμπού με υπόγεια ριζώματα, αλλά είναι εξαιρετικά δείγματα για μια συλλογή.</w:t>
      </w:r>
    </w:p>
    <w:p w:rsidR="008F4883" w:rsidRDefault="008F4883" w:rsidP="008F4883">
      <w:pPr>
        <w:rPr>
          <w:rFonts w:asciiTheme="majorHAnsi" w:hAnsiTheme="majorHAnsi"/>
          <w:sz w:val="24"/>
          <w:szCs w:val="24"/>
        </w:rPr>
        <w:sectPr w:rsidR="008F4883" w:rsidSect="008F4883">
          <w:type w:val="continuous"/>
          <w:pgSz w:w="11906" w:h="16838"/>
          <w:pgMar w:top="284" w:right="1440" w:bottom="1440" w:left="1440" w:header="708" w:footer="708" w:gutter="0"/>
          <w:cols w:num="2" w:space="708"/>
          <w:docGrid w:linePitch="360"/>
        </w:sectPr>
      </w:pPr>
    </w:p>
    <w:p w:rsidR="008F4883" w:rsidRDefault="008F4883" w:rsidP="008F4883">
      <w:pPr>
        <w:rPr>
          <w:rFonts w:asciiTheme="majorHAnsi" w:hAnsiTheme="majorHAnsi"/>
          <w:sz w:val="24"/>
          <w:szCs w:val="24"/>
        </w:rPr>
      </w:pPr>
    </w:p>
    <w:p w:rsidR="008F4883" w:rsidRDefault="008F4883" w:rsidP="008F4883">
      <w:pPr>
        <w:rPr>
          <w:sz w:val="24"/>
          <w:szCs w:val="24"/>
        </w:rPr>
      </w:pPr>
    </w:p>
    <w:p w:rsidR="00EF0C4C" w:rsidRPr="008F4883" w:rsidRDefault="00EF0C4C" w:rsidP="008F4883">
      <w:pPr>
        <w:pStyle w:val="a4"/>
      </w:pPr>
      <w:r>
        <w:t>Ο Κύκλος του Taguien</w:t>
      </w:r>
    </w:p>
    <w:p w:rsidR="00EF0C4C" w:rsidRPr="008F4883" w:rsidRDefault="00EF0C4C" w:rsidP="00EF0C4C">
      <w:pPr>
        <w:pStyle w:val="-HTML"/>
        <w:rPr>
          <w:rStyle w:val="a5"/>
        </w:rPr>
      </w:pPr>
      <w:r w:rsidRPr="008F4883">
        <w:rPr>
          <w:rStyle w:val="a5"/>
        </w:rPr>
        <w:t>Σκεπτικό</w:t>
      </w:r>
    </w:p>
    <w:p w:rsidR="00EF0C4C" w:rsidRDefault="00EF0C4C" w:rsidP="00EF0C4C">
      <w:pPr>
        <w:pStyle w:val="-HTML"/>
        <w:rPr>
          <w:color w:val="000000"/>
        </w:rPr>
      </w:pPr>
      <w:r>
        <w:rPr>
          <w:color w:val="000000"/>
        </w:rPr>
        <w:t>Οι εκδόσεις Λουκέρνη δεν εκδίδουν κάτι που να απευθύνεται σε νέους ενήλικες</w:t>
      </w:r>
    </w:p>
    <w:p w:rsidR="00EF0C4C" w:rsidRDefault="00EF0C4C" w:rsidP="00EF0C4C">
      <w:pPr>
        <w:pStyle w:val="-HTML"/>
        <w:rPr>
          <w:color w:val="000000"/>
        </w:rPr>
      </w:pPr>
      <w:r>
        <w:rPr>
          <w:color w:val="000000"/>
        </w:rPr>
        <w:t>Οι σειρές φαντασίας έχουν σημειώσει επιτυχία σε αυτή τη δύσκολη αγορά</w:t>
      </w:r>
    </w:p>
    <w:p w:rsidR="00EF0C4C" w:rsidRDefault="00EF0C4C" w:rsidP="00EF0C4C">
      <w:pPr>
        <w:pStyle w:val="-HTML"/>
        <w:rPr>
          <w:color w:val="000000"/>
        </w:rPr>
      </w:pPr>
      <w:r>
        <w:rPr>
          <w:color w:val="000000"/>
        </w:rPr>
        <w:t>Οι πελάτες στρέφονται σε άλλους εκδοτικούς οίκους για να καλύψουν τις απαιτήσεις</w:t>
      </w:r>
    </w:p>
    <w:p w:rsidR="00EF0C4C" w:rsidRPr="008F4883" w:rsidRDefault="00EF0C4C" w:rsidP="008F4883">
      <w:pPr>
        <w:pStyle w:val="1"/>
      </w:pPr>
      <w:bookmarkStart w:id="0" w:name="_Toc356334594"/>
      <w:r w:rsidRPr="008F4883">
        <w:t>Χαρακτήρες μιας επιτυχημένης σειράς φαντασίας</w:t>
      </w:r>
      <w:bookmarkEnd w:id="0"/>
      <w:r w:rsidRPr="008F4883">
        <w:t xml:space="preserve"> </w:t>
      </w:r>
    </w:p>
    <w:p w:rsidR="00EF0C4C" w:rsidRDefault="00EF0C4C" w:rsidP="00EF0C4C">
      <w:pPr>
        <w:pStyle w:val="2"/>
      </w:pPr>
      <w:bookmarkStart w:id="1" w:name="_Toc356334595"/>
      <w:r>
        <w:t>Ένας ήρωας</w:t>
      </w:r>
      <w:bookmarkEnd w:id="1"/>
      <w:r>
        <w:t xml:space="preserve"> </w:t>
      </w:r>
    </w:p>
    <w:p w:rsidR="00EF0C4C" w:rsidRPr="00EF0C4C" w:rsidRDefault="00EF0C4C" w:rsidP="00EF0C4C">
      <w:pPr>
        <w:pStyle w:val="2"/>
      </w:pPr>
      <w:bookmarkStart w:id="2" w:name="_Toc356334596"/>
      <w:r>
        <w:t>Ένας σύμμαχος</w:t>
      </w:r>
      <w:bookmarkEnd w:id="2"/>
    </w:p>
    <w:p w:rsidR="00EF0C4C" w:rsidRPr="008F4883" w:rsidRDefault="00EF0C4C" w:rsidP="00EF0C4C">
      <w:pPr>
        <w:pStyle w:val="2"/>
      </w:pPr>
      <w:bookmarkStart w:id="3" w:name="_Toc356334597"/>
      <w:r>
        <w:t>Ένας μέντορας</w:t>
      </w:r>
      <w:bookmarkEnd w:id="3"/>
    </w:p>
    <w:p w:rsidR="00EF0C4C" w:rsidRPr="008F4883" w:rsidRDefault="00EF0C4C" w:rsidP="008F4883">
      <w:pPr>
        <w:pStyle w:val="3"/>
      </w:pPr>
      <w:bookmarkStart w:id="4" w:name="_Toc356334598"/>
      <w:r w:rsidRPr="008F4883">
        <w:t>Ένας εχθρός</w:t>
      </w:r>
      <w:bookmarkEnd w:id="4"/>
      <w:r w:rsidRPr="008F4883">
        <w:t xml:space="preserve"> </w:t>
      </w:r>
    </w:p>
    <w:p w:rsidR="00EF0C4C" w:rsidRDefault="00EF0C4C" w:rsidP="00EF0C4C">
      <w:pPr>
        <w:pStyle w:val="2"/>
      </w:pPr>
      <w:bookmarkStart w:id="5" w:name="_Toc356334599"/>
      <w:r>
        <w:t>Στοιχεία της υπόθεσης μιας επιτυχημένης σειράς φαντασίας</w:t>
      </w:r>
      <w:bookmarkEnd w:id="5"/>
    </w:p>
    <w:p w:rsidR="00EF0C4C" w:rsidRDefault="00EF0C4C" w:rsidP="00EF0C4C">
      <w:pPr>
        <w:pStyle w:val="-HTML"/>
        <w:rPr>
          <w:color w:val="000000"/>
        </w:rPr>
      </w:pPr>
      <w:r>
        <w:rPr>
          <w:color w:val="000000"/>
        </w:rPr>
        <w:t xml:space="preserve">Ένα πρόβλημα </w:t>
      </w:r>
    </w:p>
    <w:p w:rsidR="00EF0C4C" w:rsidRDefault="00EF0C4C" w:rsidP="00EF0C4C">
      <w:pPr>
        <w:pStyle w:val="-HTML"/>
        <w:rPr>
          <w:color w:val="000000"/>
        </w:rPr>
      </w:pPr>
      <w:r>
        <w:rPr>
          <w:color w:val="000000"/>
        </w:rPr>
        <w:t>Μια ικανότητα ή δύναμη</w:t>
      </w:r>
    </w:p>
    <w:p w:rsidR="00EF0C4C" w:rsidRDefault="00EF0C4C" w:rsidP="00EF0C4C">
      <w:pPr>
        <w:pStyle w:val="-HTML"/>
        <w:rPr>
          <w:color w:val="000000"/>
        </w:rPr>
      </w:pPr>
      <w:r>
        <w:rPr>
          <w:color w:val="000000"/>
        </w:rPr>
        <w:t>Μια σειρά γεγονότων</w:t>
      </w:r>
    </w:p>
    <w:p w:rsidR="00EF0C4C" w:rsidRDefault="00EF0C4C" w:rsidP="00EF0C4C">
      <w:pPr>
        <w:pStyle w:val="-HTML"/>
        <w:rPr>
          <w:color w:val="000000"/>
        </w:rPr>
      </w:pPr>
      <w:r w:rsidRPr="008F4883">
        <w:rPr>
          <w:rStyle w:val="a5"/>
        </w:rPr>
        <w:t>Ο ήρωας</w:t>
      </w:r>
      <w:r>
        <w:rPr>
          <w:color w:val="000000"/>
        </w:rPr>
        <w:t xml:space="preserve"> </w:t>
      </w:r>
    </w:p>
    <w:p w:rsidR="00EF0C4C" w:rsidRDefault="00EF0C4C" w:rsidP="00EF0C4C">
      <w:pPr>
        <w:pStyle w:val="-HTML"/>
        <w:rPr>
          <w:color w:val="000000"/>
        </w:rPr>
      </w:pPr>
      <w:r>
        <w:rPr>
          <w:color w:val="000000"/>
        </w:rPr>
        <w:t>Απρόθυμος επαναστάτης</w:t>
      </w:r>
    </w:p>
    <w:p w:rsidR="00EF0C4C" w:rsidRDefault="00EF0C4C" w:rsidP="00EF0C4C">
      <w:pPr>
        <w:pStyle w:val="-HTML"/>
        <w:rPr>
          <w:color w:val="000000"/>
        </w:rPr>
      </w:pPr>
      <w:r>
        <w:rPr>
          <w:color w:val="000000"/>
        </w:rPr>
        <w:t>Προκαλεί ενστικτωδώς τη συμπάθεια</w:t>
      </w:r>
    </w:p>
    <w:p w:rsidR="00EF0C4C" w:rsidRDefault="00EF0C4C" w:rsidP="00EF0C4C">
      <w:pPr>
        <w:pStyle w:val="-HTML"/>
        <w:rPr>
          <w:color w:val="000000"/>
        </w:rPr>
      </w:pPr>
      <w:r>
        <w:rPr>
          <w:color w:val="000000"/>
        </w:rPr>
        <w:t>Οι δυνατότητές του δεν έχουν δοκιμαστεί</w:t>
      </w:r>
    </w:p>
    <w:p w:rsidR="00EF0C4C" w:rsidRDefault="00EF0C4C" w:rsidP="00EF0C4C">
      <w:pPr>
        <w:pStyle w:val="-HTML"/>
        <w:rPr>
          <w:color w:val="000000"/>
        </w:rPr>
      </w:pPr>
    </w:p>
    <w:p w:rsidR="00EF0C4C" w:rsidRDefault="00EF0C4C" w:rsidP="00EF0C4C">
      <w:pPr>
        <w:pStyle w:val="1"/>
      </w:pPr>
      <w:bookmarkStart w:id="6" w:name="_Toc356334600"/>
      <w:r>
        <w:t>Ο σύμμαχος</w:t>
      </w:r>
      <w:bookmarkEnd w:id="6"/>
    </w:p>
    <w:p w:rsidR="00EF0C4C" w:rsidRDefault="00EF0C4C" w:rsidP="00EF0C4C">
      <w:pPr>
        <w:pStyle w:val="2"/>
      </w:pPr>
      <w:bookmarkStart w:id="7" w:name="_Toc356334601"/>
      <w:r>
        <w:t>Ο μέντορας</w:t>
      </w:r>
      <w:bookmarkEnd w:id="7"/>
      <w:r>
        <w:t xml:space="preserve"> </w:t>
      </w:r>
    </w:p>
    <w:p w:rsidR="008F4883" w:rsidRPr="008F4883" w:rsidRDefault="008F4883" w:rsidP="008F4883"/>
    <w:p w:rsidR="00EF0C4C" w:rsidRDefault="00EF0C4C" w:rsidP="00EF0C4C">
      <w:pPr>
        <w:pStyle w:val="-HTML"/>
        <w:rPr>
          <w:color w:val="000000"/>
        </w:rPr>
      </w:pPr>
      <w:r>
        <w:rPr>
          <w:color w:val="000000"/>
        </w:rPr>
        <w:t>Δεν είναι απαραίτητο να είναι άνθρωπος</w:t>
      </w:r>
    </w:p>
    <w:p w:rsidR="00EF0C4C" w:rsidRDefault="00EF0C4C" w:rsidP="00EF0C4C">
      <w:pPr>
        <w:pStyle w:val="-HTML"/>
        <w:rPr>
          <w:color w:val="000000"/>
        </w:rPr>
      </w:pPr>
      <w:r>
        <w:rPr>
          <w:color w:val="000000"/>
        </w:rPr>
        <w:t>Μπορεί να είναι νέος ή γηραιότερος</w:t>
      </w:r>
    </w:p>
    <w:p w:rsidR="00EF0C4C" w:rsidRDefault="00EF0C4C" w:rsidP="00EF0C4C">
      <w:pPr>
        <w:pStyle w:val="-HTML"/>
        <w:rPr>
          <w:color w:val="000000"/>
        </w:rPr>
      </w:pPr>
      <w:r>
        <w:rPr>
          <w:color w:val="000000"/>
        </w:rPr>
        <w:t>Μπορεί να είναι άνδρας ή γυναίκα</w:t>
      </w:r>
    </w:p>
    <w:p w:rsidR="00EF0C4C" w:rsidRDefault="00EF0C4C" w:rsidP="00EF0C4C">
      <w:pPr>
        <w:pStyle w:val="-HTML"/>
        <w:rPr>
          <w:color w:val="000000"/>
        </w:rPr>
      </w:pPr>
      <w:r>
        <w:rPr>
          <w:color w:val="000000"/>
        </w:rPr>
        <w:t>Μπορεί να είναι όμορφος ή άσχημος</w:t>
      </w:r>
    </w:p>
    <w:p w:rsidR="00EF0C4C" w:rsidRDefault="00EF0C4C" w:rsidP="00EF0C4C">
      <w:pPr>
        <w:pStyle w:val="-HTML"/>
        <w:rPr>
          <w:color w:val="000000"/>
        </w:rPr>
      </w:pPr>
      <w:r>
        <w:rPr>
          <w:color w:val="000000"/>
        </w:rPr>
        <w:t>Είναι σοφός, αλλά μπορεί να έχει «ψεγάδια»</w:t>
      </w:r>
    </w:p>
    <w:p w:rsidR="00EF0C4C" w:rsidRDefault="00EF0C4C" w:rsidP="00EF0C4C">
      <w:pPr>
        <w:pStyle w:val="-HTML"/>
        <w:rPr>
          <w:color w:val="000000"/>
        </w:rPr>
      </w:pPr>
      <w:r>
        <w:rPr>
          <w:color w:val="000000"/>
        </w:rPr>
        <w:t>Χρησιμοποιεί τις δυνάμεις του στην υπηρεσία του καλού</w:t>
      </w:r>
    </w:p>
    <w:p w:rsidR="00EF0C4C" w:rsidRDefault="00EF0C4C" w:rsidP="00EF0C4C">
      <w:pPr>
        <w:pStyle w:val="3"/>
      </w:pPr>
      <w:bookmarkStart w:id="8" w:name="_Toc356334602"/>
      <w:r>
        <w:t>Ο εχθρός</w:t>
      </w:r>
      <w:bookmarkEnd w:id="8"/>
      <w:r>
        <w:t xml:space="preserve"> </w:t>
      </w:r>
    </w:p>
    <w:p w:rsidR="008F4883" w:rsidRPr="008F4883" w:rsidRDefault="008F4883" w:rsidP="008F4883"/>
    <w:p w:rsidR="00EF0C4C" w:rsidRDefault="00EF0C4C" w:rsidP="00EF0C4C">
      <w:pPr>
        <w:pStyle w:val="-HTML"/>
        <w:rPr>
          <w:color w:val="000000"/>
        </w:rPr>
      </w:pPr>
      <w:r>
        <w:rPr>
          <w:color w:val="000000"/>
        </w:rPr>
        <w:t>Μοιάζει με τον μέντορα</w:t>
      </w:r>
    </w:p>
    <w:p w:rsidR="00EF0C4C" w:rsidRDefault="00EF0C4C" w:rsidP="00EF0C4C">
      <w:pPr>
        <w:pStyle w:val="-HTML"/>
        <w:rPr>
          <w:color w:val="000000"/>
        </w:rPr>
      </w:pPr>
      <w:r>
        <w:rPr>
          <w:color w:val="000000"/>
        </w:rPr>
        <w:t>Μπορεί να είναι νέος ή γηραιότερος</w:t>
      </w:r>
    </w:p>
    <w:p w:rsidR="00EF0C4C" w:rsidRDefault="00EF0C4C" w:rsidP="00EF0C4C">
      <w:pPr>
        <w:pStyle w:val="-HTML"/>
        <w:rPr>
          <w:color w:val="000000"/>
        </w:rPr>
      </w:pPr>
      <w:r>
        <w:rPr>
          <w:color w:val="000000"/>
        </w:rPr>
        <w:t>Μπορεί να είναι άνδρας ή γυναίκα</w:t>
      </w:r>
    </w:p>
    <w:p w:rsidR="00EF0C4C" w:rsidRDefault="00EF0C4C" w:rsidP="00EF0C4C">
      <w:pPr>
        <w:pStyle w:val="-HTML"/>
        <w:rPr>
          <w:color w:val="000000"/>
        </w:rPr>
      </w:pPr>
      <w:r>
        <w:rPr>
          <w:color w:val="000000"/>
        </w:rPr>
        <w:t>Μπορεί να είναι όμορφος ή άσχημος</w:t>
      </w:r>
    </w:p>
    <w:p w:rsidR="00EF0C4C" w:rsidRDefault="00EF0C4C" w:rsidP="00EF0C4C">
      <w:pPr>
        <w:pStyle w:val="-HTML"/>
        <w:rPr>
          <w:color w:val="000000"/>
        </w:rPr>
      </w:pPr>
      <w:r>
        <w:rPr>
          <w:color w:val="000000"/>
        </w:rPr>
        <w:t>Είναι σοφός, αλλά έχει πολύ σοβαρά ελαττώματα</w:t>
      </w:r>
    </w:p>
    <w:p w:rsidR="00EF0C4C" w:rsidRDefault="00EF0C4C" w:rsidP="00EF0C4C">
      <w:pPr>
        <w:pStyle w:val="-HTML"/>
        <w:rPr>
          <w:color w:val="000000"/>
        </w:rPr>
      </w:pPr>
      <w:r>
        <w:rPr>
          <w:color w:val="000000"/>
        </w:rPr>
        <w:t>Χρησιμοποιεί τις δυνάμεις του στην υπηρεσία του κακού</w:t>
      </w:r>
    </w:p>
    <w:p w:rsidR="00EF0C4C" w:rsidRDefault="00EF0C4C" w:rsidP="00EF0C4C">
      <w:pPr>
        <w:pStyle w:val="-HTML"/>
        <w:rPr>
          <w:color w:val="000000"/>
        </w:rPr>
      </w:pPr>
    </w:p>
    <w:p w:rsidR="008F4883" w:rsidRPr="00EF0C4C" w:rsidRDefault="008F4883" w:rsidP="008F4883">
      <w:pPr>
        <w:pStyle w:val="-HTML"/>
        <w:rPr>
          <w:sz w:val="24"/>
          <w:szCs w:val="24"/>
        </w:rPr>
      </w:pPr>
      <w:r w:rsidRPr="008F4883">
        <w:rPr>
          <w:color w:val="000000"/>
        </w:rPr>
        <w:t xml:space="preserve">Στην εταιρεία Wide World Importers, επιδιώκουμε να ενεργούμε με τρόπο που όχι μόνο θα προάγει την οικονομία των χωρών του τρίτου κόσμου ριζικά, αλλά επίσης να προστατεύουμε την εύθραυστη οικολογική ισορροπία των περιοχών εκείνων προτού αποτελέσουν οριστικά παρελθόν για εμάς.  Η διατήρηση των ισορροπιών είναι περίπλοκη, αλλά εμείς είμαστε </w:t>
      </w:r>
      <w:del w:id="9" w:author="Simon" w:date="2013-05-14T22:40:00Z">
        <w:r w:rsidRPr="008F4883" w:rsidDel="008F4883">
          <w:rPr>
            <w:color w:val="000000"/>
          </w:rPr>
          <w:delText>αποφασιστικοί</w:delText>
        </w:r>
      </w:del>
      <w:ins w:id="10" w:author="Simon" w:date="2013-05-14T22:40:00Z">
        <w:r>
          <w:rPr>
            <w:color w:val="000000"/>
          </w:rPr>
          <w:t>αποφασισμένοι</w:t>
        </w:r>
      </w:ins>
      <w:r w:rsidRPr="008F4883">
        <w:rPr>
          <w:color w:val="000000"/>
        </w:rPr>
        <w:t xml:space="preserve">  να κάνουμε αυτό που μπορούμε για να επιτευχθεί.</w:t>
      </w:r>
    </w:p>
    <w:customXmlInsRangeStart w:id="11" w:author="Simon" w:date="2013-05-14T22:41:00Z"/>
    <w:sdt>
      <w:sdtPr>
        <w:id w:val="43517763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customXmlInsRangeEnd w:id="11"/>
        <w:p w:rsidR="008F4883" w:rsidRDefault="008F4883">
          <w:pPr>
            <w:pStyle w:val="a9"/>
            <w:rPr>
              <w:ins w:id="12" w:author="Simon" w:date="2013-05-14T22:41:00Z"/>
            </w:rPr>
          </w:pPr>
          <w:ins w:id="13" w:author="Simon" w:date="2013-05-14T22:41:00Z">
            <w:r>
              <w:t>Περιεχόμενα</w:t>
            </w:r>
          </w:ins>
        </w:p>
        <w:p w:rsidR="008F4883" w:rsidRDefault="008F4883">
          <w:pPr>
            <w:pStyle w:val="10"/>
            <w:tabs>
              <w:tab w:val="right" w:leader="dot" w:pos="9016"/>
            </w:tabs>
            <w:rPr>
              <w:noProof/>
            </w:rPr>
          </w:pPr>
          <w:ins w:id="14" w:author="Simon" w:date="2013-05-14T22:41:00Z">
            <w:r>
              <w:fldChar w:fldCharType="begin"/>
            </w:r>
            <w:r>
              <w:instrText xml:space="preserve"> TOC \o "1-3" \h \z \u </w:instrText>
            </w:r>
            <w:r>
              <w:fldChar w:fldCharType="separate"/>
            </w:r>
          </w:ins>
          <w:hyperlink w:anchor="_Toc356334594" w:history="1">
            <w:r w:rsidRPr="00CB1211">
              <w:rPr>
                <w:rStyle w:val="-"/>
                <w:noProof/>
              </w:rPr>
              <w:t>Χαρακτήρες μιας επιτυχημένης σειράς φαντασίας</w:t>
            </w:r>
            <w:r>
              <w:rPr>
                <w:noProof/>
                <w:webHidden/>
              </w:rPr>
              <w:tab/>
            </w:r>
            <w:r>
              <w:rPr>
                <w:noProof/>
                <w:webHidden/>
              </w:rPr>
              <w:fldChar w:fldCharType="begin"/>
            </w:r>
            <w:r>
              <w:rPr>
                <w:noProof/>
                <w:webHidden/>
              </w:rPr>
              <w:instrText xml:space="preserve"> PAGEREF _Toc356334594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20"/>
            <w:tabs>
              <w:tab w:val="right" w:leader="dot" w:pos="9016"/>
            </w:tabs>
            <w:rPr>
              <w:noProof/>
            </w:rPr>
          </w:pPr>
          <w:hyperlink w:anchor="_Toc356334595" w:history="1">
            <w:r w:rsidRPr="00CB1211">
              <w:rPr>
                <w:rStyle w:val="-"/>
                <w:noProof/>
              </w:rPr>
              <w:t>Ένας ήρωας</w:t>
            </w:r>
            <w:r>
              <w:rPr>
                <w:noProof/>
                <w:webHidden/>
              </w:rPr>
              <w:tab/>
            </w:r>
            <w:r>
              <w:rPr>
                <w:noProof/>
                <w:webHidden/>
              </w:rPr>
              <w:fldChar w:fldCharType="begin"/>
            </w:r>
            <w:r>
              <w:rPr>
                <w:noProof/>
                <w:webHidden/>
              </w:rPr>
              <w:instrText xml:space="preserve"> PAGEREF _Toc356334595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20"/>
            <w:tabs>
              <w:tab w:val="right" w:leader="dot" w:pos="9016"/>
            </w:tabs>
            <w:rPr>
              <w:noProof/>
            </w:rPr>
          </w:pPr>
          <w:hyperlink w:anchor="_Toc356334596" w:history="1">
            <w:r w:rsidRPr="00CB1211">
              <w:rPr>
                <w:rStyle w:val="-"/>
                <w:noProof/>
              </w:rPr>
              <w:t>Ένας σύμμαχος</w:t>
            </w:r>
            <w:r>
              <w:rPr>
                <w:noProof/>
                <w:webHidden/>
              </w:rPr>
              <w:tab/>
            </w:r>
            <w:r>
              <w:rPr>
                <w:noProof/>
                <w:webHidden/>
              </w:rPr>
              <w:fldChar w:fldCharType="begin"/>
            </w:r>
            <w:r>
              <w:rPr>
                <w:noProof/>
                <w:webHidden/>
              </w:rPr>
              <w:instrText xml:space="preserve"> PAGEREF _Toc356334596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20"/>
            <w:tabs>
              <w:tab w:val="right" w:leader="dot" w:pos="9016"/>
            </w:tabs>
            <w:rPr>
              <w:noProof/>
            </w:rPr>
          </w:pPr>
          <w:hyperlink w:anchor="_Toc356334597" w:history="1">
            <w:r w:rsidRPr="00CB1211">
              <w:rPr>
                <w:rStyle w:val="-"/>
                <w:noProof/>
              </w:rPr>
              <w:t>Ένας μέντορας</w:t>
            </w:r>
            <w:r>
              <w:rPr>
                <w:noProof/>
                <w:webHidden/>
              </w:rPr>
              <w:tab/>
            </w:r>
            <w:r>
              <w:rPr>
                <w:noProof/>
                <w:webHidden/>
              </w:rPr>
              <w:fldChar w:fldCharType="begin"/>
            </w:r>
            <w:r>
              <w:rPr>
                <w:noProof/>
                <w:webHidden/>
              </w:rPr>
              <w:instrText xml:space="preserve"> PAGEREF _Toc356334597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30"/>
            <w:tabs>
              <w:tab w:val="right" w:leader="dot" w:pos="9016"/>
            </w:tabs>
            <w:rPr>
              <w:noProof/>
            </w:rPr>
          </w:pPr>
          <w:hyperlink w:anchor="_Toc356334598" w:history="1">
            <w:r w:rsidRPr="00CB1211">
              <w:rPr>
                <w:rStyle w:val="-"/>
                <w:noProof/>
              </w:rPr>
              <w:t>Ένας εχθρός</w:t>
            </w:r>
            <w:r>
              <w:rPr>
                <w:noProof/>
                <w:webHidden/>
              </w:rPr>
              <w:tab/>
            </w:r>
            <w:r>
              <w:rPr>
                <w:noProof/>
                <w:webHidden/>
              </w:rPr>
              <w:fldChar w:fldCharType="begin"/>
            </w:r>
            <w:r>
              <w:rPr>
                <w:noProof/>
                <w:webHidden/>
              </w:rPr>
              <w:instrText xml:space="preserve"> PAGEREF _Toc356334598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20"/>
            <w:tabs>
              <w:tab w:val="right" w:leader="dot" w:pos="9016"/>
            </w:tabs>
            <w:rPr>
              <w:noProof/>
            </w:rPr>
          </w:pPr>
          <w:hyperlink w:anchor="_Toc356334599" w:history="1">
            <w:r w:rsidRPr="00CB1211">
              <w:rPr>
                <w:rStyle w:val="-"/>
                <w:noProof/>
              </w:rPr>
              <w:t>Στοιχεία της υπόθεσης μιας επιτυχημένης σειράς φαντασίας</w:t>
            </w:r>
            <w:r>
              <w:rPr>
                <w:noProof/>
                <w:webHidden/>
              </w:rPr>
              <w:tab/>
            </w:r>
            <w:r>
              <w:rPr>
                <w:noProof/>
                <w:webHidden/>
              </w:rPr>
              <w:fldChar w:fldCharType="begin"/>
            </w:r>
            <w:r>
              <w:rPr>
                <w:noProof/>
                <w:webHidden/>
              </w:rPr>
              <w:instrText xml:space="preserve"> PAGEREF _Toc356334599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10"/>
            <w:tabs>
              <w:tab w:val="right" w:leader="dot" w:pos="9016"/>
            </w:tabs>
            <w:rPr>
              <w:noProof/>
            </w:rPr>
          </w:pPr>
          <w:hyperlink w:anchor="_Toc356334600" w:history="1">
            <w:r w:rsidRPr="00CB1211">
              <w:rPr>
                <w:rStyle w:val="-"/>
                <w:noProof/>
              </w:rPr>
              <w:t>Ο σύμμαχος</w:t>
            </w:r>
            <w:r>
              <w:rPr>
                <w:noProof/>
                <w:webHidden/>
              </w:rPr>
              <w:tab/>
            </w:r>
            <w:r>
              <w:rPr>
                <w:noProof/>
                <w:webHidden/>
              </w:rPr>
              <w:fldChar w:fldCharType="begin"/>
            </w:r>
            <w:r>
              <w:rPr>
                <w:noProof/>
                <w:webHidden/>
              </w:rPr>
              <w:instrText xml:space="preserve"> PAGEREF _Toc356334600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20"/>
            <w:tabs>
              <w:tab w:val="right" w:leader="dot" w:pos="9016"/>
            </w:tabs>
            <w:rPr>
              <w:noProof/>
            </w:rPr>
          </w:pPr>
          <w:hyperlink w:anchor="_Toc356334601" w:history="1">
            <w:r w:rsidRPr="00CB1211">
              <w:rPr>
                <w:rStyle w:val="-"/>
                <w:noProof/>
              </w:rPr>
              <w:t>Ο μέντορας</w:t>
            </w:r>
            <w:r>
              <w:rPr>
                <w:noProof/>
                <w:webHidden/>
              </w:rPr>
              <w:tab/>
            </w:r>
            <w:r>
              <w:rPr>
                <w:noProof/>
                <w:webHidden/>
              </w:rPr>
              <w:fldChar w:fldCharType="begin"/>
            </w:r>
            <w:r>
              <w:rPr>
                <w:noProof/>
                <w:webHidden/>
              </w:rPr>
              <w:instrText xml:space="preserve"> PAGEREF _Toc356334601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pStyle w:val="30"/>
            <w:tabs>
              <w:tab w:val="right" w:leader="dot" w:pos="9016"/>
            </w:tabs>
            <w:rPr>
              <w:noProof/>
            </w:rPr>
          </w:pPr>
          <w:hyperlink w:anchor="_Toc356334602" w:history="1">
            <w:r w:rsidRPr="00CB1211">
              <w:rPr>
                <w:rStyle w:val="-"/>
                <w:noProof/>
              </w:rPr>
              <w:t>Ο εχθρός</w:t>
            </w:r>
            <w:r>
              <w:rPr>
                <w:noProof/>
                <w:webHidden/>
              </w:rPr>
              <w:tab/>
            </w:r>
            <w:r>
              <w:rPr>
                <w:noProof/>
                <w:webHidden/>
              </w:rPr>
              <w:fldChar w:fldCharType="begin"/>
            </w:r>
            <w:r>
              <w:rPr>
                <w:noProof/>
                <w:webHidden/>
              </w:rPr>
              <w:instrText xml:space="preserve"> PAGEREF _Toc356334602 \h </w:instrText>
            </w:r>
            <w:r>
              <w:rPr>
                <w:noProof/>
                <w:webHidden/>
              </w:rPr>
            </w:r>
            <w:r>
              <w:rPr>
                <w:noProof/>
                <w:webHidden/>
              </w:rPr>
              <w:fldChar w:fldCharType="separate"/>
            </w:r>
            <w:r>
              <w:rPr>
                <w:noProof/>
                <w:webHidden/>
              </w:rPr>
              <w:t>4</w:t>
            </w:r>
            <w:r>
              <w:rPr>
                <w:noProof/>
                <w:webHidden/>
              </w:rPr>
              <w:fldChar w:fldCharType="end"/>
            </w:r>
          </w:hyperlink>
        </w:p>
        <w:p w:rsidR="008F4883" w:rsidRDefault="008F4883">
          <w:pPr>
            <w:rPr>
              <w:ins w:id="15" w:author="Simon" w:date="2013-05-14T22:41:00Z"/>
            </w:rPr>
          </w:pPr>
          <w:ins w:id="16" w:author="Simon" w:date="2013-05-14T22:41:00Z">
            <w:r>
              <w:fldChar w:fldCharType="end"/>
            </w:r>
          </w:ins>
        </w:p>
      </w:sdtContent>
      <w:customXmlInsRangeStart w:id="17" w:author="Simon" w:date="2013-05-14T22:41:00Z"/>
    </w:sdt>
    <w:customXmlInsRangeEnd w:id="17"/>
    <w:p w:rsidR="00EF0C4C" w:rsidRPr="00EF0C4C" w:rsidRDefault="00EF0C4C" w:rsidP="008F4883">
      <w:pPr>
        <w:pStyle w:val="-HTML"/>
        <w:rPr>
          <w:sz w:val="24"/>
          <w:szCs w:val="24"/>
        </w:rPr>
      </w:pPr>
    </w:p>
    <w:sectPr w:rsidR="00EF0C4C" w:rsidRPr="00EF0C4C" w:rsidSect="008F4883">
      <w:type w:val="continuous"/>
      <w:pgSz w:w="11906" w:h="16838"/>
      <w:pgMar w:top="28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DE8" w:rsidRDefault="00142DE8" w:rsidP="0056342F">
      <w:r>
        <w:separator/>
      </w:r>
    </w:p>
  </w:endnote>
  <w:endnote w:type="continuationSeparator" w:id="1">
    <w:p w:rsidR="00142DE8" w:rsidRDefault="00142DE8" w:rsidP="005634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omic Sans MS">
    <w:panose1 w:val="030F0702030302020204"/>
    <w:charset w:val="A1"/>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177638"/>
      <w:docPartObj>
        <w:docPartGallery w:val="Page Numbers (Bottom of Page)"/>
        <w:docPartUnique/>
      </w:docPartObj>
    </w:sdtPr>
    <w:sdtContent>
      <w:p w:rsidR="008F4883" w:rsidRDefault="008F4883">
        <w:pPr>
          <w:pStyle w:val="a7"/>
          <w:jc w:val="right"/>
        </w:pPr>
        <w:fldSimple w:instr=" PAGE   \* MERGEFORMAT ">
          <w:r>
            <w:rPr>
              <w:noProof/>
            </w:rPr>
            <w:t>4</w:t>
          </w:r>
        </w:fldSimple>
      </w:p>
    </w:sdtContent>
  </w:sdt>
  <w:p w:rsidR="00930075" w:rsidRDefault="0093007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75" w:rsidRDefault="008F4883" w:rsidP="008F4883">
    <w:pPr>
      <w:pStyle w:val="a7"/>
      <w:jc w:val="right"/>
    </w:pPr>
    <w:r>
      <w:tab/>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DE8" w:rsidRDefault="00142DE8" w:rsidP="0056342F">
      <w:r>
        <w:separator/>
      </w:r>
    </w:p>
  </w:footnote>
  <w:footnote w:type="continuationSeparator" w:id="1">
    <w:p w:rsidR="00142DE8" w:rsidRDefault="00142DE8" w:rsidP="005634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883" w:rsidRDefault="008F4883">
    <w:pPr>
      <w:pStyle w:val="a6"/>
    </w:pPr>
    <w:r w:rsidRPr="008F4883">
      <w:t>Τμήμα  Οργάνωσης  και  Διοίκησης  Επιχειρήσεων</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2F" w:rsidRPr="0056342F" w:rsidRDefault="0056342F" w:rsidP="008F4883">
    <w:pPr>
      <w:pStyle w:val="a6"/>
    </w:pPr>
    <w:r>
      <w:t>Τμήμα  Οργάνωσης  και  Διοίκησης  Επιχειρήσεων</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75" w:rsidRDefault="00930075" w:rsidP="008F4883">
    <w:pPr>
      <w:pStyle w:val="a6"/>
    </w:pPr>
    <w:r>
      <w:t>ΠΑΝΕΠΙΣΤΗΜΙΟ  ΜΑΚΕΔΟΝΙΑΣ</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evenAndOddHeaders/>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133762"/>
    <w:rsid w:val="00010F67"/>
    <w:rsid w:val="00112A35"/>
    <w:rsid w:val="00133762"/>
    <w:rsid w:val="00142DE8"/>
    <w:rsid w:val="00446C33"/>
    <w:rsid w:val="0046013C"/>
    <w:rsid w:val="0056342F"/>
    <w:rsid w:val="008F4883"/>
    <w:rsid w:val="00930075"/>
    <w:rsid w:val="00AC7A4A"/>
    <w:rsid w:val="00B17FC0"/>
    <w:rsid w:val="00E53F25"/>
    <w:rsid w:val="00EF0C4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F25"/>
  </w:style>
  <w:style w:type="paragraph" w:styleId="1">
    <w:name w:val="heading 1"/>
    <w:basedOn w:val="a"/>
    <w:next w:val="a"/>
    <w:link w:val="1Char"/>
    <w:uiPriority w:val="9"/>
    <w:qFormat/>
    <w:rsid w:val="00EF0C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F0C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F0C4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AC7A4A"/>
    <w:rPr>
      <w:b/>
      <w:bCs/>
      <w:smallCaps/>
      <w:spacing w:val="5"/>
    </w:rPr>
  </w:style>
  <w:style w:type="paragraph" w:styleId="-HTML">
    <w:name w:val="HTML Preformatted"/>
    <w:basedOn w:val="a"/>
    <w:link w:val="-HTMLChar"/>
    <w:uiPriority w:val="99"/>
    <w:unhideWhenUsed/>
    <w:rsid w:val="00EF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F0C4C"/>
    <w:rPr>
      <w:rFonts w:ascii="Courier New" w:eastAsia="Times New Roman" w:hAnsi="Courier New" w:cs="Courier New"/>
      <w:sz w:val="20"/>
      <w:szCs w:val="20"/>
      <w:lang w:eastAsia="el-GR"/>
    </w:rPr>
  </w:style>
  <w:style w:type="paragraph" w:styleId="a4">
    <w:name w:val="Title"/>
    <w:basedOn w:val="a"/>
    <w:next w:val="a"/>
    <w:link w:val="Char"/>
    <w:uiPriority w:val="10"/>
    <w:qFormat/>
    <w:rsid w:val="00EF0C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EF0C4C"/>
    <w:rPr>
      <w:rFonts w:asciiTheme="majorHAnsi" w:eastAsiaTheme="majorEastAsia" w:hAnsiTheme="majorHAnsi" w:cstheme="majorBidi"/>
      <w:color w:val="17365D" w:themeColor="text2" w:themeShade="BF"/>
      <w:spacing w:val="5"/>
      <w:kern w:val="28"/>
      <w:sz w:val="52"/>
      <w:szCs w:val="52"/>
    </w:rPr>
  </w:style>
  <w:style w:type="character" w:styleId="a5">
    <w:name w:val="Intense Emphasis"/>
    <w:basedOn w:val="a0"/>
    <w:uiPriority w:val="21"/>
    <w:qFormat/>
    <w:rsid w:val="00EF0C4C"/>
    <w:rPr>
      <w:b/>
      <w:bCs/>
      <w:i/>
      <w:iCs/>
      <w:color w:val="4F81BD" w:themeColor="accent1"/>
    </w:rPr>
  </w:style>
  <w:style w:type="character" w:customStyle="1" w:styleId="1Char">
    <w:name w:val="Επικεφαλίδα 1 Char"/>
    <w:basedOn w:val="a0"/>
    <w:link w:val="1"/>
    <w:uiPriority w:val="9"/>
    <w:rsid w:val="00EF0C4C"/>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F0C4C"/>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EF0C4C"/>
    <w:rPr>
      <w:rFonts w:asciiTheme="majorHAnsi" w:eastAsiaTheme="majorEastAsia" w:hAnsiTheme="majorHAnsi" w:cstheme="majorBidi"/>
      <w:b/>
      <w:bCs/>
      <w:color w:val="4F81BD" w:themeColor="accent1"/>
    </w:rPr>
  </w:style>
  <w:style w:type="paragraph" w:styleId="a6">
    <w:name w:val="header"/>
    <w:basedOn w:val="a"/>
    <w:link w:val="Char0"/>
    <w:uiPriority w:val="99"/>
    <w:semiHidden/>
    <w:unhideWhenUsed/>
    <w:rsid w:val="0056342F"/>
    <w:pPr>
      <w:tabs>
        <w:tab w:val="center" w:pos="4513"/>
        <w:tab w:val="right" w:pos="9026"/>
      </w:tabs>
    </w:pPr>
  </w:style>
  <w:style w:type="character" w:customStyle="1" w:styleId="Char0">
    <w:name w:val="Κεφαλίδα Char"/>
    <w:basedOn w:val="a0"/>
    <w:link w:val="a6"/>
    <w:uiPriority w:val="99"/>
    <w:semiHidden/>
    <w:rsid w:val="0056342F"/>
  </w:style>
  <w:style w:type="paragraph" w:styleId="a7">
    <w:name w:val="footer"/>
    <w:basedOn w:val="a"/>
    <w:link w:val="Char1"/>
    <w:uiPriority w:val="99"/>
    <w:unhideWhenUsed/>
    <w:rsid w:val="0056342F"/>
    <w:pPr>
      <w:tabs>
        <w:tab w:val="center" w:pos="4513"/>
        <w:tab w:val="right" w:pos="9026"/>
      </w:tabs>
    </w:pPr>
  </w:style>
  <w:style w:type="character" w:customStyle="1" w:styleId="Char1">
    <w:name w:val="Υποσέλιδο Char"/>
    <w:basedOn w:val="a0"/>
    <w:link w:val="a7"/>
    <w:uiPriority w:val="99"/>
    <w:rsid w:val="0056342F"/>
  </w:style>
  <w:style w:type="character" w:styleId="a8">
    <w:name w:val="Strong"/>
    <w:basedOn w:val="a0"/>
    <w:uiPriority w:val="22"/>
    <w:qFormat/>
    <w:rsid w:val="008F4883"/>
    <w:rPr>
      <w:b/>
      <w:bCs/>
    </w:rPr>
  </w:style>
  <w:style w:type="paragraph" w:styleId="a9">
    <w:name w:val="TOC Heading"/>
    <w:basedOn w:val="1"/>
    <w:next w:val="a"/>
    <w:uiPriority w:val="39"/>
    <w:semiHidden/>
    <w:unhideWhenUsed/>
    <w:qFormat/>
    <w:rsid w:val="008F4883"/>
    <w:pPr>
      <w:spacing w:line="276" w:lineRule="auto"/>
      <w:outlineLvl w:val="9"/>
    </w:pPr>
  </w:style>
  <w:style w:type="paragraph" w:styleId="10">
    <w:name w:val="toc 1"/>
    <w:basedOn w:val="a"/>
    <w:next w:val="a"/>
    <w:autoRedefine/>
    <w:uiPriority w:val="39"/>
    <w:unhideWhenUsed/>
    <w:rsid w:val="008F4883"/>
    <w:pPr>
      <w:spacing w:after="100"/>
    </w:pPr>
  </w:style>
  <w:style w:type="paragraph" w:styleId="20">
    <w:name w:val="toc 2"/>
    <w:basedOn w:val="a"/>
    <w:next w:val="a"/>
    <w:autoRedefine/>
    <w:uiPriority w:val="39"/>
    <w:unhideWhenUsed/>
    <w:rsid w:val="008F4883"/>
    <w:pPr>
      <w:spacing w:after="100"/>
      <w:ind w:left="220"/>
    </w:pPr>
  </w:style>
  <w:style w:type="paragraph" w:styleId="30">
    <w:name w:val="toc 3"/>
    <w:basedOn w:val="a"/>
    <w:next w:val="a"/>
    <w:autoRedefine/>
    <w:uiPriority w:val="39"/>
    <w:unhideWhenUsed/>
    <w:rsid w:val="008F4883"/>
    <w:pPr>
      <w:spacing w:after="100"/>
      <w:ind w:left="440"/>
    </w:pPr>
  </w:style>
  <w:style w:type="character" w:styleId="-">
    <w:name w:val="Hyperlink"/>
    <w:basedOn w:val="a0"/>
    <w:uiPriority w:val="99"/>
    <w:unhideWhenUsed/>
    <w:rsid w:val="008F4883"/>
    <w:rPr>
      <w:color w:val="0000FF" w:themeColor="hyperlink"/>
      <w:u w:val="single"/>
    </w:rPr>
  </w:style>
  <w:style w:type="paragraph" w:styleId="aa">
    <w:name w:val="Balloon Text"/>
    <w:basedOn w:val="a"/>
    <w:link w:val="Char2"/>
    <w:uiPriority w:val="99"/>
    <w:semiHidden/>
    <w:unhideWhenUsed/>
    <w:rsid w:val="008F4883"/>
    <w:rPr>
      <w:rFonts w:ascii="Tahoma" w:hAnsi="Tahoma" w:cs="Tahoma"/>
      <w:sz w:val="16"/>
      <w:szCs w:val="16"/>
    </w:rPr>
  </w:style>
  <w:style w:type="character" w:customStyle="1" w:styleId="Char2">
    <w:name w:val="Κείμενο πλαισίου Char"/>
    <w:basedOn w:val="a0"/>
    <w:link w:val="aa"/>
    <w:uiPriority w:val="99"/>
    <w:semiHidden/>
    <w:rsid w:val="008F4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098185">
      <w:bodyDiv w:val="1"/>
      <w:marLeft w:val="0"/>
      <w:marRight w:val="0"/>
      <w:marTop w:val="0"/>
      <w:marBottom w:val="0"/>
      <w:divBdr>
        <w:top w:val="none" w:sz="0" w:space="0" w:color="auto"/>
        <w:left w:val="none" w:sz="0" w:space="0" w:color="auto"/>
        <w:bottom w:val="none" w:sz="0" w:space="0" w:color="auto"/>
        <w:right w:val="none" w:sz="0" w:space="0" w:color="auto"/>
      </w:divBdr>
    </w:div>
    <w:div w:id="7801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65D8-F383-4875-AC0C-4735DA9D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599</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7</cp:revision>
  <dcterms:created xsi:type="dcterms:W3CDTF">2013-05-13T20:21:00Z</dcterms:created>
  <dcterms:modified xsi:type="dcterms:W3CDTF">2013-05-14T19:41:00Z</dcterms:modified>
</cp:coreProperties>
</file>